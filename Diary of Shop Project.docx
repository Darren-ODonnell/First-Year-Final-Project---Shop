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752" w:rsidRDefault="001540F6" w:rsidP="00A5517D">
      <w:pPr>
        <w:jc w:val="center"/>
        <w:rPr>
          <w:b/>
          <w:sz w:val="28"/>
        </w:rPr>
        <w:pPrChange w:id="0" w:author="Darren" w:date="2020-04-25T17:09:00Z">
          <w:pPr/>
        </w:pPrChange>
      </w:pPr>
      <w:r w:rsidRPr="001540F6">
        <w:rPr>
          <w:b/>
          <w:sz w:val="28"/>
        </w:rPr>
        <w:t>Diary of Shop Project (April)</w:t>
      </w:r>
    </w:p>
    <w:p w:rsidR="001540F6" w:rsidRPr="001540F6" w:rsidRDefault="001540F6">
      <w:r>
        <w:rPr>
          <w:b/>
        </w:rPr>
        <w:t xml:space="preserve">17/04 – </w:t>
      </w:r>
      <w:r w:rsidR="00D75358">
        <w:rPr>
          <w:b/>
        </w:rPr>
        <w:t xml:space="preserve">First Look at Specifications - </w:t>
      </w:r>
      <w:r>
        <w:t>I read through the specifications of this project and found that file handling/persistence and abstract classes would be needed, this required me to do a bit of research to become more comfortable with manipulating them.</w:t>
      </w:r>
    </w:p>
    <w:p w:rsidR="001540F6" w:rsidRDefault="001540F6">
      <w:pPr>
        <w:rPr>
          <w:b/>
        </w:rPr>
      </w:pPr>
      <w:r>
        <w:rPr>
          <w:b/>
        </w:rPr>
        <w:t xml:space="preserve">17/04 – </w:t>
      </w:r>
      <w:r w:rsidR="00D75358">
        <w:rPr>
          <w:b/>
        </w:rPr>
        <w:t xml:space="preserve">Mind-map Design - </w:t>
      </w:r>
      <w:r>
        <w:t>I designed my mind-map with this in mind, I added a task for taking from &amp; writing to a file. These are only in the mind-map to show where the data for my shop is stored</w:t>
      </w:r>
      <w:r>
        <w:rPr>
          <w:b/>
        </w:rPr>
        <w:t>.</w:t>
      </w:r>
    </w:p>
    <w:p w:rsidR="001540F6" w:rsidRPr="001540F6" w:rsidRDefault="001540F6">
      <w:r>
        <w:rPr>
          <w:b/>
        </w:rPr>
        <w:t xml:space="preserve">18/04 </w:t>
      </w:r>
      <w:r w:rsidR="00D75358">
        <w:rPr>
          <w:b/>
        </w:rPr>
        <w:t>– Previous Shop project -</w:t>
      </w:r>
      <w:r>
        <w:rPr>
          <w:b/>
        </w:rPr>
        <w:t xml:space="preserve"> </w:t>
      </w:r>
      <w:r>
        <w:t xml:space="preserve">I am unsure how this project differs from the previous shop project </w:t>
      </w:r>
      <w:r w:rsidR="00B6244E">
        <w:t xml:space="preserve">I </w:t>
      </w:r>
      <w:r>
        <w:t>designed, other than the use of persistence and inheritance.</w:t>
      </w:r>
    </w:p>
    <w:p w:rsidR="001540F6" w:rsidRPr="00A7446B" w:rsidRDefault="001540F6">
      <w:r>
        <w:rPr>
          <w:b/>
        </w:rPr>
        <w:t>18/04</w:t>
      </w:r>
      <w:r w:rsidR="00D75358">
        <w:rPr>
          <w:b/>
        </w:rPr>
        <w:t xml:space="preserve"> </w:t>
      </w:r>
      <w:r w:rsidR="00A7446B">
        <w:rPr>
          <w:b/>
        </w:rPr>
        <w:t>– Menu Structure -</w:t>
      </w:r>
      <w:r w:rsidR="00A7446B">
        <w:t xml:space="preserve"> I created the menu structure, based off of the menu within the specifications, this will have additional options to accommodate the personal tasks.</w:t>
      </w:r>
    </w:p>
    <w:p w:rsidR="001540F6" w:rsidRPr="00D75358" w:rsidRDefault="001540F6">
      <w:r w:rsidRPr="001540F6">
        <w:rPr>
          <w:b/>
        </w:rPr>
        <w:t>19/04</w:t>
      </w:r>
      <w:r w:rsidR="00D75358">
        <w:rPr>
          <w:b/>
        </w:rPr>
        <w:t xml:space="preserve"> – Abstract Item Class – </w:t>
      </w:r>
      <w:r w:rsidR="00D75358">
        <w:t>The Item class needed to be abstract as I wasn’t planning on making any item objects but instead to use it as a shell for my food and drink items, which are subclasses.</w:t>
      </w:r>
    </w:p>
    <w:p w:rsidR="001540F6" w:rsidRPr="00D75358" w:rsidRDefault="001540F6">
      <w:r>
        <w:rPr>
          <w:b/>
        </w:rPr>
        <w:t>19/04</w:t>
      </w:r>
      <w:r w:rsidR="00D75358">
        <w:rPr>
          <w:b/>
        </w:rPr>
        <w:t xml:space="preserve"> – CSV -</w:t>
      </w:r>
      <w:r w:rsidR="00D75358">
        <w:t xml:space="preserve"> I made CSV files for my food and drink classes to use as a file for persistence, I faced some minor difficulties when spaces were between the variables and the commas, this wasn’t difficult to fix once I found what was causing the problems.</w:t>
      </w:r>
    </w:p>
    <w:p w:rsidR="001540F6" w:rsidRPr="00D75358" w:rsidRDefault="001540F6">
      <w:r>
        <w:rPr>
          <w:b/>
        </w:rPr>
        <w:t>20/04</w:t>
      </w:r>
      <w:r w:rsidR="00D75358">
        <w:rPr>
          <w:b/>
        </w:rPr>
        <w:t xml:space="preserve"> – File Handling – </w:t>
      </w:r>
      <w:r w:rsidR="00D75358">
        <w:t>I created a class where I am putting all the code associated with handling files. Read and Write methods were necessary for saving/loading the contents of the files.</w:t>
      </w:r>
    </w:p>
    <w:p w:rsidR="001540F6" w:rsidRPr="00A7446B" w:rsidRDefault="001540F6">
      <w:r>
        <w:rPr>
          <w:b/>
        </w:rPr>
        <w:t>20/04</w:t>
      </w:r>
      <w:r w:rsidR="00A7446B">
        <w:rPr>
          <w:b/>
        </w:rPr>
        <w:t xml:space="preserve"> – ManageItems Class – </w:t>
      </w:r>
      <w:r w:rsidR="00A7446B">
        <w:t>This class is used to handle set operations against the subordinate classes (Food &amp; Drink).</w:t>
      </w:r>
    </w:p>
    <w:p w:rsidR="001540F6" w:rsidRPr="001540F6" w:rsidRDefault="001540F6">
      <w:r>
        <w:rPr>
          <w:b/>
        </w:rPr>
        <w:t xml:space="preserve">21/04 – </w:t>
      </w:r>
      <w:r w:rsidR="00D75358">
        <w:rPr>
          <w:b/>
        </w:rPr>
        <w:t xml:space="preserve">Personal Task - </w:t>
      </w:r>
      <w:r>
        <w:t>I have decided not to put as much time into my personal task for this project as I have a lot of assignments for other modules which I must allocate more time to.</w:t>
      </w:r>
    </w:p>
    <w:p w:rsidR="001540F6" w:rsidRPr="00A7446B" w:rsidRDefault="001540F6">
      <w:r>
        <w:rPr>
          <w:b/>
        </w:rPr>
        <w:t>21/04</w:t>
      </w:r>
      <w:r w:rsidR="00A7446B">
        <w:rPr>
          <w:b/>
        </w:rPr>
        <w:t xml:space="preserve"> – Personal Task (Shopping Cart) – </w:t>
      </w:r>
      <w:r w:rsidR="00A7446B">
        <w:t>This will keep a running total of money spent as well as a list of items with their quantities attached. This will be persisted into a file that will keep track of pervious transactions</w:t>
      </w:r>
      <w:r w:rsidR="00100EB8">
        <w:t xml:space="preserve">, how many of each </w:t>
      </w:r>
      <w:proofErr w:type="gramStart"/>
      <w:r w:rsidR="00100EB8">
        <w:t>products</w:t>
      </w:r>
      <w:proofErr w:type="gramEnd"/>
      <w:r w:rsidR="00100EB8">
        <w:t xml:space="preserve"> are sold, while those that have sold at least one item.</w:t>
      </w:r>
    </w:p>
    <w:p w:rsidR="006F11A2" w:rsidRPr="00F12F10" w:rsidRDefault="001540F6">
      <w:r>
        <w:rPr>
          <w:b/>
        </w:rPr>
        <w:t>22/04</w:t>
      </w:r>
      <w:r w:rsidR="00F12F10">
        <w:rPr>
          <w:b/>
        </w:rPr>
        <w:t xml:space="preserve"> – Cancel Button </w:t>
      </w:r>
      <w:r w:rsidR="006F11A2">
        <w:rPr>
          <w:b/>
        </w:rPr>
        <w:t>–</w:t>
      </w:r>
      <w:r w:rsidR="00F12F10">
        <w:rPr>
          <w:b/>
        </w:rPr>
        <w:t xml:space="preserve"> </w:t>
      </w:r>
      <w:r w:rsidR="006F11A2">
        <w:t xml:space="preserve">Using </w:t>
      </w:r>
      <w:proofErr w:type="spellStart"/>
      <w:r w:rsidR="006F11A2">
        <w:t>JOptionPane</w:t>
      </w:r>
      <w:proofErr w:type="spellEnd"/>
      <w:r w:rsidR="006F11A2">
        <w:t xml:space="preserve"> in the past, I neglected the cancel button feature of the dialog boxes. I have made it so that the cancel button or hitting ok without inputting any information will result in the program assuming the last option of the menu is input, which is the exit menu function.</w:t>
      </w:r>
    </w:p>
    <w:p w:rsidR="001540F6" w:rsidRPr="00B6244E" w:rsidRDefault="001540F6">
      <w:r>
        <w:rPr>
          <w:b/>
        </w:rPr>
        <w:t>22/04</w:t>
      </w:r>
      <w:r w:rsidR="006F11A2">
        <w:rPr>
          <w:b/>
        </w:rPr>
        <w:t xml:space="preserve"> – Drop-down menu </w:t>
      </w:r>
      <w:r w:rsidR="00B6244E">
        <w:rPr>
          <w:b/>
        </w:rPr>
        <w:t>–</w:t>
      </w:r>
      <w:r w:rsidR="006F11A2">
        <w:rPr>
          <w:b/>
        </w:rPr>
        <w:t xml:space="preserve"> </w:t>
      </w:r>
      <w:r w:rsidR="00B6244E">
        <w:t xml:space="preserve">I added a </w:t>
      </w:r>
      <w:proofErr w:type="spellStart"/>
      <w:proofErr w:type="gramStart"/>
      <w:r w:rsidR="00B6244E">
        <w:t>JOptionPane</w:t>
      </w:r>
      <w:proofErr w:type="spellEnd"/>
      <w:r w:rsidR="00B6244E">
        <w:t xml:space="preserve">  drop</w:t>
      </w:r>
      <w:proofErr w:type="gramEnd"/>
      <w:r w:rsidR="00B6244E">
        <w:t>-down menu, to choose which items the user would like to delete/change quantity of within the cart.</w:t>
      </w:r>
    </w:p>
    <w:p w:rsidR="00A7446B" w:rsidRPr="00795C3C" w:rsidRDefault="00A7446B">
      <w:r>
        <w:rPr>
          <w:b/>
        </w:rPr>
        <w:t>23/04</w:t>
      </w:r>
      <w:r w:rsidR="00D353CB">
        <w:rPr>
          <w:b/>
        </w:rPr>
        <w:t xml:space="preserve"> – List to HashMap </w:t>
      </w:r>
      <w:r w:rsidR="00795C3C">
        <w:rPr>
          <w:b/>
        </w:rPr>
        <w:t xml:space="preserve">– </w:t>
      </w:r>
      <w:r w:rsidR="00795C3C">
        <w:t xml:space="preserve">The use of List for </w:t>
      </w:r>
      <w:proofErr w:type="spellStart"/>
      <w:r w:rsidR="00795C3C">
        <w:t>cartItems</w:t>
      </w:r>
      <w:proofErr w:type="spellEnd"/>
      <w:r w:rsidR="00795C3C">
        <w:t xml:space="preserve"> and items became very cumbersome – every method needed to use a locate method to fin an object by name. Since our product names were unique anyway, I used a HashMap, with the item name as the key. This took a couple days to change everything across.</w:t>
      </w:r>
    </w:p>
    <w:p w:rsidR="00A7446B" w:rsidRPr="00D353CB" w:rsidRDefault="00A7446B">
      <w:r>
        <w:rPr>
          <w:b/>
        </w:rPr>
        <w:t>23/04</w:t>
      </w:r>
      <w:r w:rsidR="00D353CB">
        <w:rPr>
          <w:b/>
        </w:rPr>
        <w:t xml:space="preserve"> – </w:t>
      </w:r>
      <w:proofErr w:type="spellStart"/>
      <w:r w:rsidR="00D353CB">
        <w:rPr>
          <w:b/>
        </w:rPr>
        <w:t>JOptionPane</w:t>
      </w:r>
      <w:proofErr w:type="spellEnd"/>
      <w:r w:rsidR="00D353CB">
        <w:rPr>
          <w:b/>
        </w:rPr>
        <w:t xml:space="preserve"> Buttons – </w:t>
      </w:r>
      <w:r w:rsidR="00D353CB">
        <w:t>Along with adding function to the ok &amp; cancel buttons in each usage of the dialog box, I made a dialog with custom buttons for the check-out screen, these buttons show “Check-Out” &amp; “Cancel” and will perform those actions when interacted with.</w:t>
      </w:r>
    </w:p>
    <w:p w:rsidR="00A7446B" w:rsidRDefault="00A7446B">
      <w:r>
        <w:rPr>
          <w:b/>
        </w:rPr>
        <w:t>24/04</w:t>
      </w:r>
      <w:r w:rsidR="00795C3C">
        <w:rPr>
          <w:b/>
        </w:rPr>
        <w:t xml:space="preserve"> – Formatting – </w:t>
      </w:r>
      <w:r w:rsidR="00795C3C" w:rsidRPr="00795C3C">
        <w:t xml:space="preserve">I used </w:t>
      </w:r>
      <w:proofErr w:type="spellStart"/>
      <w:r w:rsidR="00795C3C" w:rsidRPr="00795C3C">
        <w:t>String</w:t>
      </w:r>
      <w:r w:rsidR="00795C3C">
        <w:t>.format</w:t>
      </w:r>
      <w:proofErr w:type="spellEnd"/>
      <w:r w:rsidR="00795C3C">
        <w:t xml:space="preserve"> to format the list displays in </w:t>
      </w:r>
      <w:proofErr w:type="spellStart"/>
      <w:r w:rsidR="00795C3C">
        <w:t>JOptionPane</w:t>
      </w:r>
      <w:proofErr w:type="spellEnd"/>
      <w:r w:rsidR="00100EB8">
        <w:t>.</w:t>
      </w:r>
    </w:p>
    <w:p w:rsidR="00100EB8" w:rsidRDefault="00100EB8">
      <w:r>
        <w:rPr>
          <w:b/>
        </w:rPr>
        <w:lastRenderedPageBreak/>
        <w:t xml:space="preserve">25/04 – Debugging – </w:t>
      </w:r>
      <w:r>
        <w:t>Had to re-do some of the code as I wasn’t checking the list when adding a new product. This along with an error message displaying where it shouldn’t have while inputting a value for updating stock were the final changes I needed to make to the project.</w:t>
      </w:r>
    </w:p>
    <w:p w:rsidR="00A5517D" w:rsidRDefault="00A5517D" w:rsidP="00A5517D">
      <w:pPr>
        <w:jc w:val="center"/>
        <w:rPr>
          <w:ins w:id="1" w:author="Darren" w:date="2020-04-25T17:01:00Z"/>
          <w:b/>
          <w:sz w:val="28"/>
        </w:rPr>
      </w:pPr>
      <w:r w:rsidRPr="00A5517D">
        <w:rPr>
          <w:b/>
          <w:sz w:val="28"/>
        </w:rPr>
        <w:t xml:space="preserve">Understanding </w:t>
      </w:r>
      <w:proofErr w:type="gramStart"/>
      <w:r w:rsidRPr="00A5517D">
        <w:rPr>
          <w:b/>
          <w:sz w:val="28"/>
        </w:rPr>
        <w:t>Of</w:t>
      </w:r>
      <w:proofErr w:type="gramEnd"/>
      <w:r w:rsidRPr="00A5517D">
        <w:rPr>
          <w:b/>
          <w:sz w:val="28"/>
        </w:rPr>
        <w:t xml:space="preserve"> Project</w:t>
      </w:r>
    </w:p>
    <w:p w:rsidR="00A5517D" w:rsidRDefault="00A5517D" w:rsidP="00A5517D">
      <w:pPr>
        <w:rPr>
          <w:ins w:id="2" w:author="Darren" w:date="2020-04-25T17:19:00Z"/>
        </w:rPr>
      </w:pPr>
      <w:ins w:id="3" w:author="Darren" w:date="2020-04-25T17:01:00Z">
        <w:r>
          <w:t xml:space="preserve">My understanding of this project is that I am required to </w:t>
        </w:r>
      </w:ins>
      <w:ins w:id="4" w:author="Darren" w:date="2020-04-25T17:02:00Z">
        <w:r>
          <w:t xml:space="preserve">use file handling to allow my program to be persistent, </w:t>
        </w:r>
        <w:proofErr w:type="gramStart"/>
        <w:r>
          <w:t>This</w:t>
        </w:r>
        <w:proofErr w:type="gramEnd"/>
        <w:r>
          <w:t xml:space="preserve"> is necessary for keeping track of the new items made within the program and also updating the stock levels of each of the items. There is a need for a staff a</w:t>
        </w:r>
      </w:ins>
      <w:ins w:id="5" w:author="Darren" w:date="2020-04-25T17:03:00Z">
        <w:r>
          <w:t>nd customer menu which have different functionality as expected. Though I added in a feature within the customer menu; this will be a shopping cart menu, this will provide functionality to view and change your cart how you pleas</w:t>
        </w:r>
      </w:ins>
      <w:ins w:id="6" w:author="Darren" w:date="2020-04-25T17:04:00Z">
        <w:r>
          <w:t>e. I was able to use some of the classes I’v</w:t>
        </w:r>
      </w:ins>
      <w:ins w:id="7" w:author="Darren" w:date="2020-04-25T17:05:00Z">
        <w:r>
          <w:t xml:space="preserve">e used in previous projects, though the file handling class is new, which meant I would need to make that class so that I can reuse it </w:t>
        </w:r>
        <w:proofErr w:type="gramStart"/>
        <w:r>
          <w:t>In</w:t>
        </w:r>
        <w:proofErr w:type="gramEnd"/>
        <w:r>
          <w:t xml:space="preserve"> future also. </w:t>
        </w:r>
      </w:ins>
    </w:p>
    <w:p w:rsidR="00F91F34" w:rsidRDefault="00F91F34" w:rsidP="00A5517D">
      <w:pPr>
        <w:rPr>
          <w:ins w:id="8" w:author="Darren" w:date="2020-04-25T17:18:00Z"/>
        </w:rPr>
      </w:pPr>
    </w:p>
    <w:p w:rsidR="00F91F34" w:rsidRDefault="00F91F34" w:rsidP="00A5517D">
      <w:pPr>
        <w:rPr>
          <w:ins w:id="9" w:author="Darren" w:date="2020-04-25T17:18:00Z"/>
        </w:rPr>
      </w:pPr>
      <w:ins w:id="10" w:author="Darren" w:date="2020-04-25T17:18:00Z">
        <w:r>
          <w:rPr>
            <w:noProof/>
          </w:rPr>
          <w:drawing>
            <wp:inline distT="0" distB="0" distL="0" distR="0" wp14:anchorId="20A73B40" wp14:editId="4A98B827">
              <wp:extent cx="5721985" cy="3782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1985" cy="3782060"/>
                      </a:xfrm>
                      <a:prstGeom prst="rect">
                        <a:avLst/>
                      </a:prstGeom>
                      <a:noFill/>
                      <a:ln>
                        <a:noFill/>
                      </a:ln>
                    </pic:spPr>
                  </pic:pic>
                </a:graphicData>
              </a:graphic>
            </wp:inline>
          </w:drawing>
        </w:r>
      </w:ins>
    </w:p>
    <w:p w:rsidR="00A5517D" w:rsidRDefault="00F91F34">
      <w:pPr>
        <w:rPr>
          <w:ins w:id="11" w:author="Darren" w:date="2020-04-25T17:08:00Z"/>
        </w:rPr>
      </w:pPr>
      <w:ins w:id="12" w:author="Darren" w:date="2020-04-25T17:18:00Z">
        <w:r>
          <w:br w:type="page"/>
        </w:r>
      </w:ins>
    </w:p>
    <w:p w:rsidR="00A5517D" w:rsidRDefault="00A5517D" w:rsidP="00A5517D">
      <w:pPr>
        <w:jc w:val="center"/>
        <w:rPr>
          <w:ins w:id="13" w:author="Darren" w:date="2020-04-25T17:19:00Z"/>
          <w:b/>
          <w:sz w:val="28"/>
        </w:rPr>
      </w:pPr>
      <w:ins w:id="14" w:author="Darren" w:date="2020-04-25T17:08:00Z">
        <w:r w:rsidRPr="00A5517D">
          <w:rPr>
            <w:b/>
            <w:sz w:val="28"/>
            <w:rPrChange w:id="15" w:author="Darren" w:date="2020-04-25T17:09:00Z">
              <w:rPr/>
            </w:rPrChange>
          </w:rPr>
          <w:lastRenderedPageBreak/>
          <w:t xml:space="preserve">Mind-Map </w:t>
        </w:r>
      </w:ins>
      <w:ins w:id="16" w:author="Darren" w:date="2020-04-25T17:09:00Z">
        <w:r w:rsidRPr="00A5517D">
          <w:rPr>
            <w:b/>
            <w:sz w:val="28"/>
            <w:rPrChange w:id="17" w:author="Darren" w:date="2020-04-25T17:09:00Z">
              <w:rPr/>
            </w:rPrChange>
          </w:rPr>
          <w:t>Solution for Project</w:t>
        </w:r>
      </w:ins>
    </w:p>
    <w:p w:rsidR="00F91F34" w:rsidRDefault="00F91F34" w:rsidP="00A5517D">
      <w:pPr>
        <w:jc w:val="center"/>
        <w:rPr>
          <w:ins w:id="18" w:author="Darren" w:date="2020-04-25T17:09:00Z"/>
          <w:b/>
          <w:sz w:val="28"/>
        </w:rPr>
      </w:pPr>
    </w:p>
    <w:p w:rsidR="00F91F34" w:rsidRDefault="00F91F34" w:rsidP="00A5517D">
      <w:pPr>
        <w:rPr>
          <w:ins w:id="19" w:author="Darren" w:date="2020-04-25T17:12:00Z"/>
        </w:rPr>
      </w:pPr>
      <w:ins w:id="20" w:author="Darren" w:date="2020-04-25T17:12:00Z">
        <w:r>
          <w:rPr>
            <w:noProof/>
          </w:rPr>
          <w:drawing>
            <wp:inline distT="0" distB="0" distL="0" distR="0">
              <wp:extent cx="5486400" cy="5394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394960"/>
                      </a:xfrm>
                      <a:prstGeom prst="rect">
                        <a:avLst/>
                      </a:prstGeom>
                      <a:noFill/>
                      <a:ln>
                        <a:noFill/>
                      </a:ln>
                    </pic:spPr>
                  </pic:pic>
                </a:graphicData>
              </a:graphic>
            </wp:inline>
          </w:drawing>
        </w:r>
      </w:ins>
    </w:p>
    <w:p w:rsidR="00F91F34" w:rsidRDefault="00F91F34">
      <w:pPr>
        <w:rPr>
          <w:ins w:id="21" w:author="Darren" w:date="2020-04-25T17:12:00Z"/>
        </w:rPr>
      </w:pPr>
      <w:ins w:id="22" w:author="Darren" w:date="2020-04-25T17:12:00Z">
        <w:r>
          <w:br w:type="page"/>
        </w:r>
      </w:ins>
    </w:p>
    <w:p w:rsidR="00A5517D" w:rsidRDefault="00DC50DB" w:rsidP="00DC50DB">
      <w:pPr>
        <w:jc w:val="center"/>
        <w:rPr>
          <w:ins w:id="23" w:author="Darren" w:date="2020-04-25T17:21:00Z"/>
          <w:b/>
          <w:sz w:val="28"/>
        </w:rPr>
      </w:pPr>
      <w:ins w:id="24" w:author="Darren" w:date="2020-04-25T17:20:00Z">
        <w:r>
          <w:rPr>
            <w:b/>
            <w:sz w:val="28"/>
          </w:rPr>
          <w:lastRenderedPageBreak/>
          <w:t>Design Artefacts of Tasks (DATs)</w:t>
        </w:r>
      </w:ins>
    </w:p>
    <w:p w:rsidR="00DC50DB" w:rsidRDefault="00DC50DB" w:rsidP="00DC50DB">
      <w:pPr>
        <w:jc w:val="center"/>
        <w:rPr>
          <w:ins w:id="25" w:author="Darren" w:date="2020-04-25T17:21:00Z"/>
          <w:sz w:val="28"/>
        </w:rPr>
      </w:pPr>
    </w:p>
    <w:p w:rsidR="00DC50DB" w:rsidRPr="00DC50DB" w:rsidRDefault="00DC50DB" w:rsidP="00DC50DB">
      <w:pPr>
        <w:jc w:val="center"/>
        <w:rPr>
          <w:ins w:id="26" w:author="Darren" w:date="2020-04-25T17:21:00Z"/>
          <w:sz w:val="24"/>
          <w:rPrChange w:id="27" w:author="Darren" w:date="2020-04-25T17:22:00Z">
            <w:rPr>
              <w:ins w:id="28" w:author="Darren" w:date="2020-04-25T17:21:00Z"/>
              <w:b/>
              <w:sz w:val="28"/>
            </w:rPr>
          </w:rPrChange>
        </w:rPr>
      </w:pPr>
      <w:ins w:id="29" w:author="Darren" w:date="2020-04-25T17:21:00Z">
        <w:r w:rsidRPr="00DC50DB">
          <w:rPr>
            <w:sz w:val="24"/>
            <w:rPrChange w:id="30" w:author="Darren" w:date="2020-04-25T17:22:00Z">
              <w:rPr>
                <w:sz w:val="28"/>
              </w:rPr>
            </w:rPrChange>
          </w:rPr>
          <w:t xml:space="preserve">Add Items </w:t>
        </w:r>
      </w:ins>
    </w:p>
    <w:p w:rsidR="00DC50DB" w:rsidRDefault="00DC50DB" w:rsidP="00DC50DB">
      <w:pPr>
        <w:rPr>
          <w:ins w:id="31" w:author="Darren" w:date="2020-04-25T17:22:00Z"/>
        </w:rPr>
      </w:pPr>
      <w:ins w:id="32" w:author="Darren" w:date="2020-04-25T17:21:00Z">
        <w:r>
          <w:rPr>
            <w:noProof/>
          </w:rPr>
          <w:drawing>
            <wp:inline distT="0" distB="0" distL="0" distR="0">
              <wp:extent cx="4336415" cy="5043170"/>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6415" cy="5043170"/>
                      </a:xfrm>
                      <a:prstGeom prst="rect">
                        <a:avLst/>
                      </a:prstGeom>
                      <a:noFill/>
                      <a:ln>
                        <a:noFill/>
                      </a:ln>
                    </pic:spPr>
                  </pic:pic>
                </a:graphicData>
              </a:graphic>
            </wp:inline>
          </w:drawing>
        </w:r>
      </w:ins>
    </w:p>
    <w:p w:rsidR="00DC50DB" w:rsidRDefault="00DC50DB">
      <w:pPr>
        <w:rPr>
          <w:ins w:id="33" w:author="Darren" w:date="2020-04-25T17:22:00Z"/>
        </w:rPr>
      </w:pPr>
      <w:ins w:id="34" w:author="Darren" w:date="2020-04-25T17:22:00Z">
        <w:r>
          <w:br w:type="page"/>
        </w:r>
      </w:ins>
    </w:p>
    <w:p w:rsidR="00DC50DB" w:rsidRDefault="00DC50DB" w:rsidP="00DC50DB">
      <w:pPr>
        <w:jc w:val="center"/>
        <w:rPr>
          <w:ins w:id="35" w:author="Darren" w:date="2020-04-25T17:22:00Z"/>
        </w:rPr>
      </w:pPr>
      <w:ins w:id="36" w:author="Darren" w:date="2020-04-25T17:22:00Z">
        <w:r>
          <w:lastRenderedPageBreak/>
          <w:t>Add Stock</w:t>
        </w:r>
      </w:ins>
    </w:p>
    <w:p w:rsidR="00DC50DB" w:rsidRDefault="00DC50DB" w:rsidP="00DC50DB">
      <w:pPr>
        <w:jc w:val="center"/>
        <w:rPr>
          <w:ins w:id="37" w:author="Darren" w:date="2020-04-25T17:22:00Z"/>
        </w:rPr>
      </w:pPr>
      <w:ins w:id="38" w:author="Darren" w:date="2020-04-25T17:22:00Z">
        <w:r>
          <w:rPr>
            <w:noProof/>
          </w:rPr>
          <w:drawing>
            <wp:inline distT="0" distB="0" distL="0" distR="0">
              <wp:extent cx="4558030" cy="4987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8030" cy="4987925"/>
                      </a:xfrm>
                      <a:prstGeom prst="rect">
                        <a:avLst/>
                      </a:prstGeom>
                      <a:noFill/>
                      <a:ln>
                        <a:noFill/>
                      </a:ln>
                    </pic:spPr>
                  </pic:pic>
                </a:graphicData>
              </a:graphic>
            </wp:inline>
          </w:drawing>
        </w:r>
      </w:ins>
    </w:p>
    <w:p w:rsidR="00DC50DB" w:rsidRDefault="00DC50DB">
      <w:pPr>
        <w:rPr>
          <w:ins w:id="39" w:author="Darren" w:date="2020-04-25T17:24:00Z"/>
          <w:sz w:val="24"/>
        </w:rPr>
      </w:pPr>
      <w:ins w:id="40" w:author="Darren" w:date="2020-04-25T17:24:00Z">
        <w:r>
          <w:rPr>
            <w:sz w:val="24"/>
          </w:rPr>
          <w:br w:type="page"/>
        </w:r>
      </w:ins>
    </w:p>
    <w:p w:rsidR="00DC50DB" w:rsidRDefault="00DC50DB" w:rsidP="00DC50DB">
      <w:pPr>
        <w:jc w:val="center"/>
        <w:rPr>
          <w:ins w:id="41" w:author="Darren" w:date="2020-04-25T17:23:00Z"/>
          <w:sz w:val="24"/>
        </w:rPr>
      </w:pPr>
      <w:ins w:id="42" w:author="Darren" w:date="2020-04-25T17:23:00Z">
        <w:r>
          <w:rPr>
            <w:sz w:val="24"/>
          </w:rPr>
          <w:lastRenderedPageBreak/>
          <w:t>Check-Out</w:t>
        </w:r>
      </w:ins>
    </w:p>
    <w:p w:rsidR="00DC50DB" w:rsidRDefault="00DC50DB" w:rsidP="00DC50DB">
      <w:pPr>
        <w:jc w:val="center"/>
        <w:rPr>
          <w:ins w:id="43" w:author="Darren" w:date="2020-04-25T17:26:00Z"/>
          <w:sz w:val="24"/>
        </w:rPr>
      </w:pPr>
      <w:ins w:id="44" w:author="Darren" w:date="2020-04-25T17:23:00Z">
        <w:r>
          <w:rPr>
            <w:noProof/>
            <w:sz w:val="24"/>
          </w:rPr>
          <w:drawing>
            <wp:inline distT="0" distB="0" distL="0" distR="0">
              <wp:extent cx="3533140" cy="5832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140" cy="5832475"/>
                      </a:xfrm>
                      <a:prstGeom prst="rect">
                        <a:avLst/>
                      </a:prstGeom>
                      <a:noFill/>
                      <a:ln>
                        <a:noFill/>
                      </a:ln>
                    </pic:spPr>
                  </pic:pic>
                </a:graphicData>
              </a:graphic>
            </wp:inline>
          </w:drawing>
        </w:r>
      </w:ins>
    </w:p>
    <w:p w:rsidR="00DC50DB" w:rsidRDefault="00DC50DB">
      <w:pPr>
        <w:rPr>
          <w:ins w:id="45" w:author="Darren" w:date="2020-04-25T17:26:00Z"/>
          <w:sz w:val="24"/>
        </w:rPr>
      </w:pPr>
      <w:ins w:id="46" w:author="Darren" w:date="2020-04-25T17:26:00Z">
        <w:r>
          <w:rPr>
            <w:sz w:val="24"/>
          </w:rPr>
          <w:br w:type="page"/>
        </w:r>
      </w:ins>
    </w:p>
    <w:p w:rsidR="00DC50DB" w:rsidRDefault="00DC50DB" w:rsidP="00DC50DB">
      <w:pPr>
        <w:jc w:val="center"/>
        <w:rPr>
          <w:ins w:id="47" w:author="Darren" w:date="2020-04-25T17:26:00Z"/>
          <w:sz w:val="24"/>
        </w:rPr>
      </w:pPr>
      <w:ins w:id="48" w:author="Darren" w:date="2020-04-25T17:26:00Z">
        <w:r>
          <w:rPr>
            <w:sz w:val="24"/>
          </w:rPr>
          <w:lastRenderedPageBreak/>
          <w:t>Clear Cart</w:t>
        </w:r>
      </w:ins>
    </w:p>
    <w:p w:rsidR="00DC50DB" w:rsidRDefault="00DC50DB" w:rsidP="00DC50DB">
      <w:pPr>
        <w:jc w:val="center"/>
        <w:rPr>
          <w:ins w:id="49" w:author="Darren" w:date="2020-04-25T17:26:00Z"/>
          <w:sz w:val="24"/>
        </w:rPr>
      </w:pPr>
      <w:ins w:id="50" w:author="Darren" w:date="2020-04-25T17:26:00Z">
        <w:r>
          <w:rPr>
            <w:noProof/>
            <w:sz w:val="24"/>
          </w:rPr>
          <w:drawing>
            <wp:inline distT="0" distB="0" distL="0" distR="0">
              <wp:extent cx="3533140" cy="4862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3140" cy="4862830"/>
                      </a:xfrm>
                      <a:prstGeom prst="rect">
                        <a:avLst/>
                      </a:prstGeom>
                      <a:noFill/>
                      <a:ln>
                        <a:noFill/>
                      </a:ln>
                    </pic:spPr>
                  </pic:pic>
                </a:graphicData>
              </a:graphic>
            </wp:inline>
          </w:drawing>
        </w:r>
      </w:ins>
    </w:p>
    <w:p w:rsidR="00DC50DB" w:rsidRDefault="00DC50DB">
      <w:pPr>
        <w:rPr>
          <w:ins w:id="51" w:author="Darren" w:date="2020-04-25T17:26:00Z"/>
          <w:sz w:val="24"/>
        </w:rPr>
      </w:pPr>
      <w:ins w:id="52" w:author="Darren" w:date="2020-04-25T17:26:00Z">
        <w:r>
          <w:rPr>
            <w:sz w:val="24"/>
          </w:rPr>
          <w:br w:type="page"/>
        </w:r>
      </w:ins>
    </w:p>
    <w:p w:rsidR="00DC50DB" w:rsidRDefault="00DC50DB" w:rsidP="00DC50DB">
      <w:pPr>
        <w:jc w:val="center"/>
        <w:rPr>
          <w:ins w:id="53" w:author="Darren" w:date="2020-04-25T17:26:00Z"/>
          <w:sz w:val="24"/>
        </w:rPr>
      </w:pPr>
      <w:ins w:id="54" w:author="Darren" w:date="2020-04-25T17:26:00Z">
        <w:r>
          <w:rPr>
            <w:sz w:val="24"/>
          </w:rPr>
          <w:lastRenderedPageBreak/>
          <w:t>Change Cart Menu</w:t>
        </w:r>
      </w:ins>
    </w:p>
    <w:p w:rsidR="00DC50DB" w:rsidRDefault="00DC50DB" w:rsidP="00DC50DB">
      <w:pPr>
        <w:jc w:val="center"/>
        <w:rPr>
          <w:ins w:id="55" w:author="Darren" w:date="2020-04-25T17:27:00Z"/>
          <w:sz w:val="24"/>
        </w:rPr>
      </w:pPr>
      <w:ins w:id="56" w:author="Darren" w:date="2020-04-25T17:27:00Z">
        <w:r>
          <w:rPr>
            <w:noProof/>
            <w:sz w:val="24"/>
          </w:rPr>
          <w:drawing>
            <wp:inline distT="0" distB="0" distL="0" distR="0">
              <wp:extent cx="2950845" cy="4890770"/>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0845" cy="4890770"/>
                      </a:xfrm>
                      <a:prstGeom prst="rect">
                        <a:avLst/>
                      </a:prstGeom>
                      <a:noFill/>
                      <a:ln>
                        <a:noFill/>
                      </a:ln>
                    </pic:spPr>
                  </pic:pic>
                </a:graphicData>
              </a:graphic>
            </wp:inline>
          </w:drawing>
        </w:r>
      </w:ins>
    </w:p>
    <w:p w:rsidR="00DC50DB" w:rsidRDefault="00DC50DB">
      <w:pPr>
        <w:rPr>
          <w:ins w:id="57" w:author="Darren" w:date="2020-04-25T17:27:00Z"/>
          <w:sz w:val="24"/>
        </w:rPr>
      </w:pPr>
      <w:ins w:id="58" w:author="Darren" w:date="2020-04-25T17:27:00Z">
        <w:r>
          <w:rPr>
            <w:sz w:val="24"/>
          </w:rPr>
          <w:br w:type="page"/>
        </w:r>
      </w:ins>
    </w:p>
    <w:p w:rsidR="00DC50DB" w:rsidRDefault="00DC50DB" w:rsidP="00DC50DB">
      <w:pPr>
        <w:jc w:val="center"/>
        <w:rPr>
          <w:ins w:id="59" w:author="Darren" w:date="2020-04-25T17:27:00Z"/>
          <w:sz w:val="24"/>
        </w:rPr>
      </w:pPr>
      <w:ins w:id="60" w:author="Darren" w:date="2020-04-25T17:27:00Z">
        <w:r>
          <w:rPr>
            <w:sz w:val="24"/>
          </w:rPr>
          <w:lastRenderedPageBreak/>
          <w:t>Add item To Cart</w:t>
        </w:r>
      </w:ins>
    </w:p>
    <w:p w:rsidR="00DC50DB" w:rsidRDefault="00DC50DB" w:rsidP="00DC50DB">
      <w:pPr>
        <w:jc w:val="center"/>
        <w:rPr>
          <w:ins w:id="61" w:author="Darren" w:date="2020-04-25T17:27:00Z"/>
          <w:sz w:val="24"/>
        </w:rPr>
      </w:pPr>
      <w:ins w:id="62" w:author="Darren" w:date="2020-04-25T17:27:00Z">
        <w:r>
          <w:rPr>
            <w:noProof/>
            <w:sz w:val="24"/>
          </w:rPr>
          <w:drawing>
            <wp:inline distT="0" distB="0" distL="0" distR="0">
              <wp:extent cx="5140325" cy="48768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0325" cy="4876800"/>
                      </a:xfrm>
                      <a:prstGeom prst="rect">
                        <a:avLst/>
                      </a:prstGeom>
                      <a:noFill/>
                      <a:ln>
                        <a:noFill/>
                      </a:ln>
                    </pic:spPr>
                  </pic:pic>
                </a:graphicData>
              </a:graphic>
            </wp:inline>
          </w:drawing>
        </w:r>
      </w:ins>
    </w:p>
    <w:p w:rsidR="00DC50DB" w:rsidRDefault="00DC50DB">
      <w:pPr>
        <w:rPr>
          <w:ins w:id="63" w:author="Darren" w:date="2020-04-25T17:27:00Z"/>
          <w:sz w:val="24"/>
        </w:rPr>
      </w:pPr>
      <w:ins w:id="64" w:author="Darren" w:date="2020-04-25T17:27:00Z">
        <w:r>
          <w:rPr>
            <w:sz w:val="24"/>
          </w:rPr>
          <w:br w:type="page"/>
        </w:r>
      </w:ins>
    </w:p>
    <w:p w:rsidR="00D7742A" w:rsidRPr="00D7742A" w:rsidRDefault="00D7742A" w:rsidP="00DC50DB">
      <w:pPr>
        <w:jc w:val="center"/>
        <w:rPr>
          <w:ins w:id="65" w:author="Darren" w:date="2020-04-25T17:32:00Z"/>
          <w:b/>
          <w:sz w:val="28"/>
          <w:rPrChange w:id="66" w:author="Darren" w:date="2020-04-25T17:32:00Z">
            <w:rPr>
              <w:ins w:id="67" w:author="Darren" w:date="2020-04-25T17:32:00Z"/>
              <w:sz w:val="24"/>
            </w:rPr>
          </w:rPrChange>
        </w:rPr>
      </w:pPr>
      <w:ins w:id="68" w:author="Darren" w:date="2020-04-25T17:32:00Z">
        <w:r>
          <w:rPr>
            <w:b/>
            <w:sz w:val="28"/>
          </w:rPr>
          <w:lastRenderedPageBreak/>
          <w:t>UML Class Diagrams</w:t>
        </w:r>
      </w:ins>
    </w:p>
    <w:p w:rsidR="00DC50DB" w:rsidRDefault="00DC50DB" w:rsidP="00DC50DB">
      <w:pPr>
        <w:jc w:val="center"/>
        <w:rPr>
          <w:ins w:id="69" w:author="Darren" w:date="2020-04-25T17:30:00Z"/>
          <w:sz w:val="24"/>
        </w:rPr>
      </w:pPr>
      <w:ins w:id="70" w:author="Darren" w:date="2020-04-25T17:27:00Z">
        <w:r>
          <w:rPr>
            <w:sz w:val="24"/>
          </w:rPr>
          <w:t>UML Driver</w:t>
        </w:r>
      </w:ins>
    </w:p>
    <w:p w:rsidR="00DC50DB" w:rsidRDefault="00DC50DB" w:rsidP="00DC50DB">
      <w:pPr>
        <w:jc w:val="center"/>
        <w:rPr>
          <w:ins w:id="71" w:author="Darren" w:date="2020-04-25T17:27:00Z"/>
          <w:sz w:val="24"/>
        </w:rPr>
      </w:pPr>
      <w:ins w:id="72" w:author="Darren" w:date="2020-04-25T17:30:00Z">
        <w:r>
          <w:rPr>
            <w:noProof/>
            <w:sz w:val="24"/>
          </w:rPr>
          <w:drawing>
            <wp:inline distT="0" distB="0" distL="0" distR="0" wp14:anchorId="369024AB" wp14:editId="52DB7C47">
              <wp:extent cx="1357630" cy="23412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7630" cy="2341245"/>
                      </a:xfrm>
                      <a:prstGeom prst="rect">
                        <a:avLst/>
                      </a:prstGeom>
                      <a:noFill/>
                      <a:ln>
                        <a:noFill/>
                      </a:ln>
                    </pic:spPr>
                  </pic:pic>
                </a:graphicData>
              </a:graphic>
            </wp:inline>
          </w:drawing>
        </w:r>
      </w:ins>
    </w:p>
    <w:p w:rsidR="00DC50DB" w:rsidRDefault="00DC50DB" w:rsidP="00DC50DB">
      <w:pPr>
        <w:jc w:val="center"/>
        <w:rPr>
          <w:ins w:id="73" w:author="Darren" w:date="2020-04-25T17:30:00Z"/>
          <w:sz w:val="24"/>
        </w:rPr>
      </w:pPr>
      <w:ins w:id="74" w:author="Darren" w:date="2020-04-25T17:27:00Z">
        <w:r>
          <w:rPr>
            <w:sz w:val="24"/>
          </w:rPr>
          <w:t>UML</w:t>
        </w:r>
      </w:ins>
      <w:ins w:id="75" w:author="Darren" w:date="2020-04-25T17:28:00Z">
        <w:r>
          <w:rPr>
            <w:sz w:val="24"/>
          </w:rPr>
          <w:t xml:space="preserve"> Manage Items</w:t>
        </w:r>
      </w:ins>
    </w:p>
    <w:p w:rsidR="00DC50DB" w:rsidRDefault="00DC50DB" w:rsidP="00DC50DB">
      <w:pPr>
        <w:jc w:val="center"/>
        <w:rPr>
          <w:ins w:id="76" w:author="Darren" w:date="2020-04-25T17:28:00Z"/>
          <w:sz w:val="24"/>
        </w:rPr>
      </w:pPr>
      <w:ins w:id="77" w:author="Darren" w:date="2020-04-25T17:31:00Z">
        <w:r>
          <w:rPr>
            <w:noProof/>
            <w:sz w:val="24"/>
          </w:rPr>
          <w:drawing>
            <wp:inline distT="0" distB="0" distL="0" distR="0" wp14:anchorId="49FAABF7" wp14:editId="30A40C3B">
              <wp:extent cx="2119630" cy="131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9630" cy="1316355"/>
                      </a:xfrm>
                      <a:prstGeom prst="rect">
                        <a:avLst/>
                      </a:prstGeom>
                      <a:noFill/>
                      <a:ln>
                        <a:noFill/>
                      </a:ln>
                    </pic:spPr>
                  </pic:pic>
                </a:graphicData>
              </a:graphic>
            </wp:inline>
          </w:drawing>
        </w:r>
      </w:ins>
    </w:p>
    <w:p w:rsidR="00DC50DB" w:rsidRDefault="00DC50DB" w:rsidP="00DC50DB">
      <w:pPr>
        <w:jc w:val="center"/>
        <w:rPr>
          <w:ins w:id="78" w:author="Darren" w:date="2020-04-25T17:30:00Z"/>
          <w:sz w:val="24"/>
        </w:rPr>
      </w:pPr>
      <w:ins w:id="79" w:author="Darren" w:date="2020-04-25T17:28:00Z">
        <w:r>
          <w:rPr>
            <w:sz w:val="24"/>
          </w:rPr>
          <w:t>UML Shopping Cart</w:t>
        </w:r>
      </w:ins>
    </w:p>
    <w:p w:rsidR="00DC50DB" w:rsidRDefault="00DC50DB" w:rsidP="00DC50DB">
      <w:pPr>
        <w:jc w:val="center"/>
        <w:rPr>
          <w:ins w:id="80" w:author="Darren" w:date="2020-04-25T17:28:00Z"/>
          <w:sz w:val="24"/>
        </w:rPr>
      </w:pPr>
      <w:ins w:id="81" w:author="Darren" w:date="2020-04-25T17:31:00Z">
        <w:r>
          <w:rPr>
            <w:noProof/>
            <w:sz w:val="24"/>
          </w:rPr>
          <w:drawing>
            <wp:inline distT="0" distB="0" distL="0" distR="0" wp14:anchorId="0370CBA9" wp14:editId="1941D1F0">
              <wp:extent cx="2119630" cy="19399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9630" cy="1939925"/>
                      </a:xfrm>
                      <a:prstGeom prst="rect">
                        <a:avLst/>
                      </a:prstGeom>
                      <a:noFill/>
                      <a:ln>
                        <a:noFill/>
                      </a:ln>
                    </pic:spPr>
                  </pic:pic>
                </a:graphicData>
              </a:graphic>
            </wp:inline>
          </w:drawing>
        </w:r>
      </w:ins>
    </w:p>
    <w:p w:rsidR="00DC50DB" w:rsidRDefault="00DC50DB" w:rsidP="00DC50DB">
      <w:pPr>
        <w:jc w:val="center"/>
        <w:rPr>
          <w:ins w:id="82" w:author="Darren" w:date="2020-04-25T17:30:00Z"/>
          <w:sz w:val="24"/>
        </w:rPr>
      </w:pPr>
      <w:ins w:id="83" w:author="Darren" w:date="2020-04-25T17:28:00Z">
        <w:r>
          <w:rPr>
            <w:sz w:val="24"/>
          </w:rPr>
          <w:t>UML Item</w:t>
        </w:r>
      </w:ins>
    </w:p>
    <w:p w:rsidR="00DC50DB" w:rsidRDefault="00D7742A" w:rsidP="00DC50DB">
      <w:pPr>
        <w:jc w:val="center"/>
        <w:rPr>
          <w:ins w:id="84" w:author="Darren" w:date="2020-04-25T17:28:00Z"/>
          <w:sz w:val="24"/>
        </w:rPr>
      </w:pPr>
      <w:ins w:id="85" w:author="Darren" w:date="2020-04-25T17:31:00Z">
        <w:r>
          <w:rPr>
            <w:noProof/>
            <w:sz w:val="24"/>
          </w:rPr>
          <w:drawing>
            <wp:inline distT="0" distB="0" distL="0" distR="0" wp14:anchorId="332EBD22" wp14:editId="231A8743">
              <wp:extent cx="983615" cy="80327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3615" cy="803275"/>
                      </a:xfrm>
                      <a:prstGeom prst="rect">
                        <a:avLst/>
                      </a:prstGeom>
                      <a:noFill/>
                      <a:ln>
                        <a:noFill/>
                      </a:ln>
                    </pic:spPr>
                  </pic:pic>
                </a:graphicData>
              </a:graphic>
            </wp:inline>
          </w:drawing>
        </w:r>
      </w:ins>
    </w:p>
    <w:p w:rsidR="00D7742A" w:rsidRDefault="00D7742A">
      <w:pPr>
        <w:rPr>
          <w:ins w:id="86" w:author="Darren" w:date="2020-04-25T17:32:00Z"/>
          <w:sz w:val="24"/>
        </w:rPr>
      </w:pPr>
      <w:ins w:id="87" w:author="Darren" w:date="2020-04-25T17:32:00Z">
        <w:r>
          <w:rPr>
            <w:sz w:val="24"/>
          </w:rPr>
          <w:br w:type="page"/>
        </w:r>
      </w:ins>
    </w:p>
    <w:p w:rsidR="00DC50DB" w:rsidRDefault="00DC50DB" w:rsidP="00DC50DB">
      <w:pPr>
        <w:jc w:val="center"/>
        <w:rPr>
          <w:ins w:id="88" w:author="Darren" w:date="2020-04-25T17:30:00Z"/>
          <w:sz w:val="24"/>
        </w:rPr>
      </w:pPr>
      <w:ins w:id="89" w:author="Darren" w:date="2020-04-25T17:28:00Z">
        <w:r>
          <w:rPr>
            <w:sz w:val="24"/>
          </w:rPr>
          <w:lastRenderedPageBreak/>
          <w:t>UML Food</w:t>
        </w:r>
      </w:ins>
    </w:p>
    <w:p w:rsidR="00DC50DB" w:rsidRDefault="00D7742A" w:rsidP="00DC50DB">
      <w:pPr>
        <w:jc w:val="center"/>
        <w:rPr>
          <w:ins w:id="90" w:author="Darren" w:date="2020-04-25T17:28:00Z"/>
          <w:sz w:val="24"/>
        </w:rPr>
      </w:pPr>
      <w:ins w:id="91" w:author="Darren" w:date="2020-04-25T17:31:00Z">
        <w:r>
          <w:rPr>
            <w:noProof/>
            <w:sz w:val="24"/>
          </w:rPr>
          <w:drawing>
            <wp:inline distT="0" distB="0" distL="0" distR="0" wp14:anchorId="15B79DFF" wp14:editId="403501E0">
              <wp:extent cx="997585" cy="9283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7585" cy="928370"/>
                      </a:xfrm>
                      <a:prstGeom prst="rect">
                        <a:avLst/>
                      </a:prstGeom>
                      <a:noFill/>
                      <a:ln>
                        <a:noFill/>
                      </a:ln>
                    </pic:spPr>
                  </pic:pic>
                </a:graphicData>
              </a:graphic>
            </wp:inline>
          </w:drawing>
        </w:r>
      </w:ins>
    </w:p>
    <w:p w:rsidR="00DC50DB" w:rsidRDefault="00DC50DB" w:rsidP="00DC50DB">
      <w:pPr>
        <w:jc w:val="center"/>
        <w:rPr>
          <w:ins w:id="92" w:author="Darren" w:date="2020-04-25T17:30:00Z"/>
          <w:sz w:val="24"/>
        </w:rPr>
      </w:pPr>
      <w:ins w:id="93" w:author="Darren" w:date="2020-04-25T17:28:00Z">
        <w:r>
          <w:rPr>
            <w:sz w:val="24"/>
          </w:rPr>
          <w:t>UML Drink</w:t>
        </w:r>
      </w:ins>
    </w:p>
    <w:p w:rsidR="00DC50DB" w:rsidRDefault="00D7742A" w:rsidP="00DC50DB">
      <w:pPr>
        <w:jc w:val="center"/>
        <w:rPr>
          <w:ins w:id="94" w:author="Darren" w:date="2020-04-25T17:28:00Z"/>
          <w:sz w:val="24"/>
        </w:rPr>
      </w:pPr>
      <w:ins w:id="95" w:author="Darren" w:date="2020-04-25T17:32:00Z">
        <w:r>
          <w:rPr>
            <w:noProof/>
            <w:sz w:val="24"/>
          </w:rPr>
          <w:drawing>
            <wp:inline distT="0" distB="0" distL="0" distR="0" wp14:anchorId="7540B5AF" wp14:editId="4E86F262">
              <wp:extent cx="1052830" cy="803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52830" cy="803275"/>
                      </a:xfrm>
                      <a:prstGeom prst="rect">
                        <a:avLst/>
                      </a:prstGeom>
                      <a:noFill/>
                      <a:ln>
                        <a:noFill/>
                      </a:ln>
                    </pic:spPr>
                  </pic:pic>
                </a:graphicData>
              </a:graphic>
            </wp:inline>
          </w:drawing>
        </w:r>
      </w:ins>
    </w:p>
    <w:p w:rsidR="00DC50DB" w:rsidRDefault="00DC50DB" w:rsidP="00DC50DB">
      <w:pPr>
        <w:jc w:val="center"/>
        <w:rPr>
          <w:ins w:id="96" w:author="Darren" w:date="2020-04-25T17:30:00Z"/>
          <w:sz w:val="24"/>
        </w:rPr>
      </w:pPr>
      <w:ins w:id="97" w:author="Darren" w:date="2020-04-25T17:28:00Z">
        <w:r>
          <w:rPr>
            <w:sz w:val="24"/>
          </w:rPr>
          <w:t xml:space="preserve">UML </w:t>
        </w:r>
        <w:proofErr w:type="spellStart"/>
        <w:r>
          <w:rPr>
            <w:sz w:val="24"/>
          </w:rPr>
          <w:t>CartItem</w:t>
        </w:r>
      </w:ins>
      <w:proofErr w:type="spellEnd"/>
    </w:p>
    <w:p w:rsidR="00DC50DB" w:rsidRDefault="00D7742A" w:rsidP="00DC50DB">
      <w:pPr>
        <w:jc w:val="center"/>
        <w:rPr>
          <w:ins w:id="98" w:author="Darren" w:date="2020-04-25T17:33:00Z"/>
          <w:sz w:val="24"/>
        </w:rPr>
      </w:pPr>
      <w:ins w:id="99" w:author="Darren" w:date="2020-04-25T17:32:00Z">
        <w:r>
          <w:rPr>
            <w:noProof/>
            <w:sz w:val="24"/>
          </w:rPr>
          <w:drawing>
            <wp:inline distT="0" distB="0" distL="0" distR="0" wp14:anchorId="6B765E88" wp14:editId="3715679D">
              <wp:extent cx="997585" cy="8172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7585" cy="817245"/>
                      </a:xfrm>
                      <a:prstGeom prst="rect">
                        <a:avLst/>
                      </a:prstGeom>
                      <a:noFill/>
                      <a:ln>
                        <a:noFill/>
                      </a:ln>
                    </pic:spPr>
                  </pic:pic>
                </a:graphicData>
              </a:graphic>
            </wp:inline>
          </w:drawing>
        </w:r>
      </w:ins>
    </w:p>
    <w:p w:rsidR="00D7742A" w:rsidRDefault="00D7742A">
      <w:pPr>
        <w:rPr>
          <w:ins w:id="100" w:author="Darren" w:date="2020-04-25T17:33:00Z"/>
          <w:sz w:val="24"/>
        </w:rPr>
      </w:pPr>
      <w:ins w:id="101" w:author="Darren" w:date="2020-04-25T17:33:00Z">
        <w:r>
          <w:rPr>
            <w:sz w:val="24"/>
          </w:rPr>
          <w:br w:type="page"/>
        </w:r>
      </w:ins>
    </w:p>
    <w:p w:rsidR="00D7742A" w:rsidRDefault="00D7742A" w:rsidP="00DC50DB">
      <w:pPr>
        <w:jc w:val="center"/>
        <w:rPr>
          <w:ins w:id="102" w:author="Darren" w:date="2020-04-25T17:34:00Z"/>
          <w:b/>
          <w:sz w:val="28"/>
        </w:rPr>
      </w:pPr>
      <w:ins w:id="103" w:author="Darren" w:date="2020-04-25T17:33:00Z">
        <w:r>
          <w:rPr>
            <w:b/>
            <w:sz w:val="28"/>
          </w:rPr>
          <w:lastRenderedPageBreak/>
          <w:t xml:space="preserve">Reflection </w:t>
        </w:r>
      </w:ins>
      <w:ins w:id="104" w:author="Darren" w:date="2020-04-25T17:34:00Z">
        <w:r>
          <w:rPr>
            <w:b/>
            <w:sz w:val="28"/>
          </w:rPr>
          <w:t>o</w:t>
        </w:r>
      </w:ins>
      <w:ins w:id="105" w:author="Darren" w:date="2020-04-25T17:33:00Z">
        <w:r>
          <w:rPr>
            <w:b/>
            <w:sz w:val="28"/>
          </w:rPr>
          <w:t>f Solution</w:t>
        </w:r>
      </w:ins>
    </w:p>
    <w:p w:rsidR="00D7742A" w:rsidRPr="00D7742A" w:rsidRDefault="00D7742A" w:rsidP="00D7742A">
      <w:pPr>
        <w:pStyle w:val="ListParagraph"/>
        <w:numPr>
          <w:ilvl w:val="0"/>
          <w:numId w:val="1"/>
        </w:numPr>
        <w:rPr>
          <w:ins w:id="106" w:author="Darren" w:date="2020-04-25T17:39:00Z"/>
          <w:b/>
          <w:sz w:val="24"/>
          <w:rPrChange w:id="107" w:author="Darren" w:date="2020-04-25T17:39:00Z">
            <w:rPr>
              <w:ins w:id="108" w:author="Darren" w:date="2020-04-25T17:39:00Z"/>
              <w:b/>
            </w:rPr>
          </w:rPrChange>
        </w:rPr>
      </w:pPr>
      <w:ins w:id="109" w:author="Darren" w:date="2020-04-25T17:35:00Z">
        <w:r w:rsidRPr="00D7742A">
          <w:rPr>
            <w:b/>
            <w:rPrChange w:id="110" w:author="Darren" w:date="2020-04-25T17:39:00Z">
              <w:rPr/>
            </w:rPrChange>
          </w:rPr>
          <w:t xml:space="preserve">Creating problem summary </w:t>
        </w:r>
      </w:ins>
      <w:ins w:id="111" w:author="Darren" w:date="2020-04-25T17:39:00Z">
        <w:r>
          <w:rPr>
            <w:b/>
          </w:rPr>
          <w:t xml:space="preserve">– </w:t>
        </w:r>
        <w:r>
          <w:t>It w</w:t>
        </w:r>
      </w:ins>
      <w:ins w:id="112" w:author="Darren" w:date="2020-04-25T17:40:00Z">
        <w:r>
          <w:t>as easy to translate what was within the spec into the problem summary</w:t>
        </w:r>
      </w:ins>
    </w:p>
    <w:p w:rsidR="00D7742A" w:rsidRPr="00D7742A" w:rsidRDefault="00D7742A" w:rsidP="00D7742A">
      <w:pPr>
        <w:pStyle w:val="ListParagraph"/>
        <w:numPr>
          <w:ilvl w:val="0"/>
          <w:numId w:val="1"/>
        </w:numPr>
        <w:rPr>
          <w:ins w:id="113" w:author="Darren" w:date="2020-04-25T17:36:00Z"/>
          <w:b/>
          <w:sz w:val="24"/>
          <w:rPrChange w:id="114" w:author="Darren" w:date="2020-04-25T17:39:00Z">
            <w:rPr>
              <w:ins w:id="115" w:author="Darren" w:date="2020-04-25T17:36:00Z"/>
            </w:rPr>
          </w:rPrChange>
        </w:rPr>
      </w:pPr>
      <w:ins w:id="116" w:author="Darren" w:date="2020-04-25T17:35:00Z">
        <w:r w:rsidRPr="00D7742A">
          <w:rPr>
            <w:b/>
            <w:rPrChange w:id="117" w:author="Darren" w:date="2020-04-25T17:39:00Z">
              <w:rPr/>
            </w:rPrChange>
          </w:rPr>
          <w:t xml:space="preserve">Articulating goal </w:t>
        </w:r>
      </w:ins>
      <w:ins w:id="118" w:author="Darren" w:date="2020-04-25T17:37:00Z">
        <w:r w:rsidRPr="00D7742A">
          <w:rPr>
            <w:b/>
          </w:rPr>
          <w:t>-</w:t>
        </w:r>
      </w:ins>
      <w:ins w:id="119" w:author="Darren" w:date="2020-04-25T17:38:00Z">
        <w:r w:rsidRPr="00D7742A">
          <w:rPr>
            <w:b/>
          </w:rPr>
          <w:t xml:space="preserve"> </w:t>
        </w:r>
      </w:ins>
      <w:ins w:id="120" w:author="Darren" w:date="2020-04-25T17:39:00Z">
        <w:r>
          <w:t>- I found this rather easy as it was very similar to a previous program with only a few adjustments</w:t>
        </w:r>
      </w:ins>
    </w:p>
    <w:p w:rsidR="00D7742A" w:rsidRPr="00D7742A" w:rsidRDefault="00D7742A" w:rsidP="00D7742A">
      <w:pPr>
        <w:pStyle w:val="ListParagraph"/>
        <w:numPr>
          <w:ilvl w:val="0"/>
          <w:numId w:val="1"/>
        </w:numPr>
        <w:rPr>
          <w:ins w:id="121" w:author="Darren" w:date="2020-04-25T17:35:00Z"/>
          <w:b/>
          <w:sz w:val="24"/>
          <w:rPrChange w:id="122" w:author="Darren" w:date="2020-04-25T17:39:00Z">
            <w:rPr>
              <w:ins w:id="123" w:author="Darren" w:date="2020-04-25T17:35:00Z"/>
            </w:rPr>
          </w:rPrChange>
        </w:rPr>
      </w:pPr>
      <w:ins w:id="124" w:author="Darren" w:date="2020-04-25T17:35:00Z">
        <w:r w:rsidRPr="00D7742A">
          <w:rPr>
            <w:b/>
            <w:rPrChange w:id="125" w:author="Darren" w:date="2020-04-25T17:36:00Z">
              <w:rPr/>
            </w:rPrChange>
          </w:rPr>
          <w:t>Applying pattern recognition and reusing DAT</w:t>
        </w:r>
        <w:r w:rsidRPr="00D7742A">
          <w:rPr>
            <w:b/>
            <w:rPrChange w:id="126" w:author="Darren" w:date="2020-04-25T17:39:00Z">
              <w:rPr/>
            </w:rPrChange>
          </w:rPr>
          <w:t>’s within the solution</w:t>
        </w:r>
      </w:ins>
      <w:ins w:id="127" w:author="Darren" w:date="2020-04-25T17:37:00Z">
        <w:r w:rsidRPr="00D7742A">
          <w:rPr>
            <w:b/>
            <w:rPrChange w:id="128" w:author="Darren" w:date="2020-04-25T17:39:00Z">
              <w:rPr/>
            </w:rPrChange>
          </w:rPr>
          <w:t xml:space="preserve"> </w:t>
        </w:r>
      </w:ins>
      <w:ins w:id="129" w:author="Darren" w:date="2020-04-25T17:46:00Z">
        <w:r w:rsidR="0053659E">
          <w:rPr>
            <w:b/>
          </w:rPr>
          <w:t>–</w:t>
        </w:r>
      </w:ins>
      <w:ins w:id="130" w:author="Darren" w:date="2020-04-25T17:43:00Z">
        <w:r w:rsidR="0053659E">
          <w:rPr>
            <w:b/>
          </w:rPr>
          <w:t xml:space="preserve"> </w:t>
        </w:r>
      </w:ins>
      <w:ins w:id="131" w:author="Darren" w:date="2020-04-25T17:46:00Z">
        <w:r w:rsidR="0053659E">
          <w:t xml:space="preserve">I reused my input, menu and display classes, which I have used in the past. For the project I was required to make a file Handling class which </w:t>
        </w:r>
      </w:ins>
      <w:ins w:id="132" w:author="Darren" w:date="2020-04-25T17:47:00Z">
        <w:r w:rsidR="0053659E">
          <w:t>I will likely need to reuse in future projects.</w:t>
        </w:r>
      </w:ins>
    </w:p>
    <w:p w:rsidR="00D7742A" w:rsidRPr="00D7742A" w:rsidRDefault="00D7742A" w:rsidP="00D7742A">
      <w:pPr>
        <w:pStyle w:val="ListParagraph"/>
        <w:numPr>
          <w:ilvl w:val="0"/>
          <w:numId w:val="1"/>
        </w:numPr>
        <w:rPr>
          <w:ins w:id="133" w:author="Darren" w:date="2020-04-25T17:35:00Z"/>
          <w:b/>
          <w:sz w:val="24"/>
          <w:rPrChange w:id="134" w:author="Darren" w:date="2020-04-25T17:36:00Z">
            <w:rPr>
              <w:ins w:id="135" w:author="Darren" w:date="2020-04-25T17:35:00Z"/>
            </w:rPr>
          </w:rPrChange>
        </w:rPr>
      </w:pPr>
      <w:ins w:id="136" w:author="Darren" w:date="2020-04-25T17:35:00Z">
        <w:r w:rsidRPr="00D7742A">
          <w:rPr>
            <w:b/>
            <w:rPrChange w:id="137" w:author="Darren" w:date="2020-04-25T17:36:00Z">
              <w:rPr/>
            </w:rPrChange>
          </w:rPr>
          <w:t xml:space="preserve">Creating </w:t>
        </w:r>
        <w:proofErr w:type="spellStart"/>
        <w:r w:rsidRPr="00D7742A">
          <w:rPr>
            <w:b/>
            <w:rPrChange w:id="138" w:author="Darren" w:date="2020-04-25T17:36:00Z">
              <w:rPr/>
            </w:rPrChange>
          </w:rPr>
          <w:t>Mindmap</w:t>
        </w:r>
        <w:proofErr w:type="spellEnd"/>
        <w:r w:rsidRPr="00D7742A">
          <w:rPr>
            <w:b/>
            <w:rPrChange w:id="139" w:author="Darren" w:date="2020-04-25T17:36:00Z">
              <w:rPr/>
            </w:rPrChange>
          </w:rPr>
          <w:t xml:space="preserve"> </w:t>
        </w:r>
      </w:ins>
      <w:ins w:id="140" w:author="Darren" w:date="2020-04-25T17:47:00Z">
        <w:r w:rsidR="0053659E">
          <w:rPr>
            <w:b/>
          </w:rPr>
          <w:t xml:space="preserve">– </w:t>
        </w:r>
      </w:ins>
      <w:ins w:id="141" w:author="Darren" w:date="2020-04-25T17:51:00Z">
        <w:r w:rsidR="0053659E">
          <w:t>This required some thought as I needed to think about how my system was going to work and where would require new</w:t>
        </w:r>
      </w:ins>
    </w:p>
    <w:p w:rsidR="00C74847" w:rsidRPr="00C74847" w:rsidRDefault="00D7742A" w:rsidP="00C74847">
      <w:pPr>
        <w:pStyle w:val="ListParagraph"/>
        <w:numPr>
          <w:ilvl w:val="0"/>
          <w:numId w:val="1"/>
        </w:numPr>
        <w:rPr>
          <w:ins w:id="142" w:author="Darren" w:date="2020-04-25T17:54:00Z"/>
          <w:b/>
          <w:sz w:val="24"/>
          <w:rPrChange w:id="143" w:author="Darren" w:date="2020-04-25T17:54:00Z">
            <w:rPr>
              <w:ins w:id="144" w:author="Darren" w:date="2020-04-25T17:54:00Z"/>
              <w:b/>
            </w:rPr>
          </w:rPrChange>
        </w:rPr>
      </w:pPr>
      <w:ins w:id="145" w:author="Darren" w:date="2020-04-25T17:35:00Z">
        <w:r w:rsidRPr="00C74847">
          <w:rPr>
            <w:b/>
            <w:rPrChange w:id="146" w:author="Darren" w:date="2020-04-25T17:54:00Z">
              <w:rPr/>
            </w:rPrChange>
          </w:rPr>
          <w:t>Creating DAT(s) for modules/functions</w:t>
        </w:r>
      </w:ins>
      <w:ins w:id="147" w:author="Darren" w:date="2020-04-25T17:37:00Z">
        <w:r w:rsidRPr="00C74847">
          <w:rPr>
            <w:b/>
          </w:rPr>
          <w:t xml:space="preserve"> </w:t>
        </w:r>
      </w:ins>
      <w:ins w:id="148" w:author="Darren" w:date="2020-04-25T17:56:00Z">
        <w:r w:rsidR="00C74847">
          <w:rPr>
            <w:b/>
          </w:rPr>
          <w:t xml:space="preserve">– </w:t>
        </w:r>
      </w:ins>
      <w:ins w:id="149" w:author="Darren" w:date="2020-04-25T17:59:00Z">
        <w:r w:rsidR="00C74847">
          <w:t>Each DAT I made was for modules/functions and a lot of them are for modules, with extra modules performing tasks within them modules.</w:t>
        </w:r>
      </w:ins>
    </w:p>
    <w:p w:rsidR="00D7742A" w:rsidRPr="00C74847" w:rsidRDefault="00D7742A" w:rsidP="00C74847">
      <w:pPr>
        <w:pStyle w:val="ListParagraph"/>
        <w:numPr>
          <w:ilvl w:val="0"/>
          <w:numId w:val="1"/>
        </w:numPr>
        <w:rPr>
          <w:ins w:id="150" w:author="Darren" w:date="2020-04-25T17:35:00Z"/>
          <w:b/>
          <w:sz w:val="24"/>
          <w:rPrChange w:id="151" w:author="Darren" w:date="2020-04-25T17:54:00Z">
            <w:rPr>
              <w:ins w:id="152" w:author="Darren" w:date="2020-04-25T17:35:00Z"/>
            </w:rPr>
          </w:rPrChange>
        </w:rPr>
      </w:pPr>
      <w:ins w:id="153" w:author="Darren" w:date="2020-04-25T17:35:00Z">
        <w:r w:rsidRPr="00C74847">
          <w:rPr>
            <w:b/>
            <w:rPrChange w:id="154" w:author="Darren" w:date="2020-04-25T17:54:00Z">
              <w:rPr/>
            </w:rPrChange>
          </w:rPr>
          <w:t>Creating DAT(s) for regular tasks</w:t>
        </w:r>
      </w:ins>
      <w:ins w:id="155" w:author="Darren" w:date="2020-04-25T17:37:00Z">
        <w:r w:rsidRPr="00C74847">
          <w:rPr>
            <w:b/>
          </w:rPr>
          <w:t xml:space="preserve"> -</w:t>
        </w:r>
      </w:ins>
      <w:ins w:id="156" w:author="Darren" w:date="2020-04-25T17:54:00Z">
        <w:r w:rsidR="00C74847">
          <w:rPr>
            <w:b/>
          </w:rPr>
          <w:t xml:space="preserve">– </w:t>
        </w:r>
        <w:r w:rsidR="00C74847">
          <w:t>I made a DAT for each of the cart actions as they had more to them than the rest of the tasks</w:t>
        </w:r>
      </w:ins>
    </w:p>
    <w:p w:rsidR="00D7742A" w:rsidRPr="00D7742A" w:rsidRDefault="00D7742A" w:rsidP="00D7742A">
      <w:pPr>
        <w:pStyle w:val="ListParagraph"/>
        <w:numPr>
          <w:ilvl w:val="0"/>
          <w:numId w:val="1"/>
        </w:numPr>
        <w:rPr>
          <w:ins w:id="157" w:author="Darren" w:date="2020-04-25T17:35:00Z"/>
          <w:b/>
          <w:sz w:val="24"/>
          <w:rPrChange w:id="158" w:author="Darren" w:date="2020-04-25T17:36:00Z">
            <w:rPr>
              <w:ins w:id="159" w:author="Darren" w:date="2020-04-25T17:35:00Z"/>
            </w:rPr>
          </w:rPrChange>
        </w:rPr>
      </w:pPr>
      <w:ins w:id="160" w:author="Darren" w:date="2020-04-25T17:35:00Z">
        <w:r w:rsidRPr="00D7742A">
          <w:rPr>
            <w:b/>
            <w:rPrChange w:id="161" w:author="Darren" w:date="2020-04-25T17:36:00Z">
              <w:rPr/>
            </w:rPrChange>
          </w:rPr>
          <w:t xml:space="preserve">Using Data correctly and efficiently </w:t>
        </w:r>
      </w:ins>
      <w:ins w:id="162" w:author="Darren" w:date="2020-04-25T18:00:00Z">
        <w:r w:rsidR="00C74847">
          <w:rPr>
            <w:b/>
          </w:rPr>
          <w:t>–</w:t>
        </w:r>
      </w:ins>
      <w:ins w:id="163" w:author="Darren" w:date="2020-04-25T18:01:00Z">
        <w:r w:rsidR="00C74847">
          <w:rPr>
            <w:b/>
          </w:rPr>
          <w:t xml:space="preserve"> </w:t>
        </w:r>
      </w:ins>
      <w:ins w:id="164" w:author="Darren" w:date="2020-04-25T18:00:00Z">
        <w:r w:rsidR="00C74847">
          <w:t>I only write and read from the external files once in the course of the progra</w:t>
        </w:r>
      </w:ins>
      <w:ins w:id="165" w:author="Darren" w:date="2020-04-25T18:01:00Z">
        <w:r w:rsidR="00C74847">
          <w:t>m making it more efficient</w:t>
        </w:r>
        <w:r w:rsidR="005D623E">
          <w:t>ly accessed</w:t>
        </w:r>
        <w:r w:rsidR="00C74847">
          <w:t xml:space="preserve">, </w:t>
        </w:r>
      </w:ins>
      <w:ins w:id="166" w:author="Darren" w:date="2020-04-25T18:04:00Z">
        <w:r w:rsidR="005D623E">
          <w:t>t</w:t>
        </w:r>
      </w:ins>
      <w:ins w:id="167" w:author="Darren" w:date="2020-04-25T18:02:00Z">
        <w:r w:rsidR="005D623E">
          <w:t xml:space="preserve">he </w:t>
        </w:r>
      </w:ins>
      <w:ins w:id="168" w:author="Darren" w:date="2020-04-25T18:01:00Z">
        <w:r w:rsidR="00C74847">
          <w:t>transactions file updates each time someone checks-out.</w:t>
        </w:r>
      </w:ins>
    </w:p>
    <w:p w:rsidR="005D623E" w:rsidRPr="005D623E" w:rsidRDefault="00D7742A" w:rsidP="005D623E">
      <w:pPr>
        <w:pStyle w:val="ListParagraph"/>
        <w:numPr>
          <w:ilvl w:val="0"/>
          <w:numId w:val="1"/>
        </w:numPr>
        <w:rPr>
          <w:ins w:id="169" w:author="Darren" w:date="2020-04-25T17:35:00Z"/>
          <w:b/>
          <w:sz w:val="24"/>
          <w:rPrChange w:id="170" w:author="Darren" w:date="2020-04-25T18:02:00Z">
            <w:rPr>
              <w:ins w:id="171" w:author="Darren" w:date="2020-04-25T17:35:00Z"/>
            </w:rPr>
          </w:rPrChange>
        </w:rPr>
      </w:pPr>
      <w:ins w:id="172" w:author="Darren" w:date="2020-04-25T17:35:00Z">
        <w:r w:rsidRPr="00D7742A">
          <w:rPr>
            <w:b/>
            <w:rPrChange w:id="173" w:author="Darren" w:date="2020-04-25T17:36:00Z">
              <w:rPr/>
            </w:rPrChange>
          </w:rPr>
          <w:t xml:space="preserve">Translating design to code </w:t>
        </w:r>
      </w:ins>
      <w:ins w:id="174" w:author="Darren" w:date="2020-04-25T18:02:00Z">
        <w:r w:rsidR="005D623E">
          <w:rPr>
            <w:b/>
          </w:rPr>
          <w:t xml:space="preserve">– </w:t>
        </w:r>
        <w:r w:rsidR="005D623E">
          <w:t xml:space="preserve">This wasn’t too difficult, though I added a few new things to my </w:t>
        </w:r>
        <w:proofErr w:type="spellStart"/>
        <w:r w:rsidR="005D623E">
          <w:t>JO</w:t>
        </w:r>
      </w:ins>
      <w:ins w:id="175" w:author="Darren" w:date="2020-04-25T18:03:00Z">
        <w:r w:rsidR="005D623E">
          <w:t>ptionPane</w:t>
        </w:r>
        <w:proofErr w:type="spellEnd"/>
        <w:r w:rsidR="005D623E">
          <w:t xml:space="preserve"> usages. This includes ok &amp; cancel button operations as</w:t>
        </w:r>
      </w:ins>
      <w:ins w:id="176" w:author="Darren" w:date="2020-04-25T18:04:00Z">
        <w:r w:rsidR="005D623E">
          <w:t xml:space="preserve"> </w:t>
        </w:r>
      </w:ins>
      <w:ins w:id="177" w:author="Darren" w:date="2020-04-25T18:03:00Z">
        <w:r w:rsidR="005D623E">
          <w:t>well as desig</w:t>
        </w:r>
      </w:ins>
      <w:ins w:id="178" w:author="Darren" w:date="2020-04-25T18:04:00Z">
        <w:r w:rsidR="005D623E">
          <w:t>n</w:t>
        </w:r>
      </w:ins>
      <w:ins w:id="179" w:author="Darren" w:date="2020-04-25T18:03:00Z">
        <w:r w:rsidR="005D623E">
          <w:t>ing a new button.</w:t>
        </w:r>
      </w:ins>
    </w:p>
    <w:p w:rsidR="00D7742A" w:rsidRPr="00D7742A" w:rsidRDefault="00D7742A" w:rsidP="00D7742A">
      <w:pPr>
        <w:pStyle w:val="ListParagraph"/>
        <w:numPr>
          <w:ilvl w:val="0"/>
          <w:numId w:val="1"/>
        </w:numPr>
        <w:rPr>
          <w:b/>
          <w:sz w:val="24"/>
          <w:rPrChange w:id="180" w:author="Darren" w:date="2020-04-25T17:36:00Z">
            <w:rPr>
              <w:b/>
              <w:sz w:val="28"/>
            </w:rPr>
          </w:rPrChange>
        </w:rPr>
        <w:pPrChange w:id="181" w:author="Darren" w:date="2020-04-25T17:35:00Z">
          <w:pPr/>
        </w:pPrChange>
      </w:pPr>
      <w:ins w:id="182" w:author="Darren" w:date="2020-04-25T17:35:00Z">
        <w:r w:rsidRPr="00D7742A">
          <w:rPr>
            <w:b/>
            <w:rPrChange w:id="183" w:author="Darren" w:date="2020-04-25T17:36:00Z">
              <w:rPr/>
            </w:rPrChange>
          </w:rPr>
          <w:t>Reconciling design and code</w:t>
        </w:r>
      </w:ins>
      <w:ins w:id="184" w:author="Darren" w:date="2020-04-25T17:37:00Z">
        <w:r>
          <w:rPr>
            <w:b/>
          </w:rPr>
          <w:t xml:space="preserve"> </w:t>
        </w:r>
      </w:ins>
      <w:ins w:id="185" w:author="Darren" w:date="2020-04-25T18:03:00Z">
        <w:r w:rsidR="005D623E">
          <w:rPr>
            <w:b/>
          </w:rPr>
          <w:t xml:space="preserve">– </w:t>
        </w:r>
        <w:r w:rsidR="005D623E">
          <w:t>There were a few small tasks that were overlooked within</w:t>
        </w:r>
      </w:ins>
      <w:ins w:id="186" w:author="Darren" w:date="2020-04-25T18:05:00Z">
        <w:r w:rsidR="005D623E">
          <w:t xml:space="preserve"> </w:t>
        </w:r>
      </w:ins>
      <w:ins w:id="187" w:author="Darren" w:date="2020-04-25T18:06:00Z">
        <w:r w:rsidR="005D623E">
          <w:t xml:space="preserve">the design, but most of it was logical and well thought-out. </w:t>
        </w:r>
      </w:ins>
      <w:bookmarkStart w:id="188" w:name="_GoBack"/>
      <w:bookmarkEnd w:id="188"/>
    </w:p>
    <w:sectPr w:rsidR="00D7742A" w:rsidRPr="00D77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B0A2B"/>
    <w:multiLevelType w:val="hybridMultilevel"/>
    <w:tmpl w:val="862825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rren">
    <w15:presenceInfo w15:providerId="None" w15:userId="Darr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F6"/>
    <w:rsid w:val="0004569E"/>
    <w:rsid w:val="00100EB8"/>
    <w:rsid w:val="001540F6"/>
    <w:rsid w:val="00210A4F"/>
    <w:rsid w:val="00376CF4"/>
    <w:rsid w:val="0053659E"/>
    <w:rsid w:val="005622D5"/>
    <w:rsid w:val="005D623E"/>
    <w:rsid w:val="00622F0F"/>
    <w:rsid w:val="006F11A2"/>
    <w:rsid w:val="00795C3C"/>
    <w:rsid w:val="007B2752"/>
    <w:rsid w:val="009A3F64"/>
    <w:rsid w:val="00A5517D"/>
    <w:rsid w:val="00A7446B"/>
    <w:rsid w:val="00B6244E"/>
    <w:rsid w:val="00C74847"/>
    <w:rsid w:val="00D353CB"/>
    <w:rsid w:val="00D75358"/>
    <w:rsid w:val="00D7742A"/>
    <w:rsid w:val="00DC50DB"/>
    <w:rsid w:val="00E55220"/>
    <w:rsid w:val="00F12F10"/>
    <w:rsid w:val="00F91F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D5A9E"/>
  <w15:chartTrackingRefBased/>
  <w15:docId w15:val="{51BA49C8-77AE-4235-9BBD-D77E1000F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51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17D"/>
    <w:rPr>
      <w:rFonts w:ascii="Segoe UI" w:hAnsi="Segoe UI" w:cs="Segoe UI"/>
      <w:sz w:val="18"/>
      <w:szCs w:val="18"/>
    </w:rPr>
  </w:style>
  <w:style w:type="paragraph" w:styleId="ListParagraph">
    <w:name w:val="List Paragraph"/>
    <w:basedOn w:val="Normal"/>
    <w:uiPriority w:val="34"/>
    <w:qFormat/>
    <w:rsid w:val="00D77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1581</TotalTime>
  <Pages>12</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dc:description/>
  <cp:lastModifiedBy>Darren</cp:lastModifiedBy>
  <cp:revision>3</cp:revision>
  <dcterms:created xsi:type="dcterms:W3CDTF">2020-04-24T11:01:00Z</dcterms:created>
  <dcterms:modified xsi:type="dcterms:W3CDTF">2020-04-25T17:06:00Z</dcterms:modified>
</cp:coreProperties>
</file>